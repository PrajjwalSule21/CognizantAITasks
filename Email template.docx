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317448" w:rsidR="00173F89" w:rsidRDefault="00F95485">
      <w:r>
        <w:t xml:space="preserve">Dear </w:t>
      </w:r>
      <w:del w:id="0" w:author="Author">
        <w:r w:rsidDel="00B02DC1">
          <w:delText>[insert name of recipient],</w:delText>
        </w:r>
      </w:del>
      <w:ins w:id="1" w:author="Author">
        <w:r w:rsidR="00B02DC1">
          <w:t>XYZ</w:t>
        </w:r>
      </w:ins>
    </w:p>
    <w:p w14:paraId="00000002" w14:textId="77777777" w:rsidR="00173F89" w:rsidRDefault="00173F89"/>
    <w:p w14:paraId="00000003" w14:textId="2C588239" w:rsidR="00173F89" w:rsidRDefault="00F95485">
      <w:del w:id="2" w:author="Author">
        <w:r w:rsidDel="00B02DC1">
          <w:delText>[Introduce the task that you’ve completed in 1 - 2 sentences]</w:delText>
        </w:r>
      </w:del>
      <w:ins w:id="3" w:author="Author">
        <w:r w:rsidR="00B02DC1">
          <w:t xml:space="preserve">I completed the Exploratory data analysis on the sample sales data of </w:t>
        </w:r>
        <w:r w:rsidR="00B02DC1" w:rsidRPr="00B02DC1">
          <w:t>Gala Groceries</w:t>
        </w:r>
        <w:r w:rsidR="00B02DC1">
          <w:t>, while doing this task I found some insights from the data.</w:t>
        </w:r>
      </w:ins>
    </w:p>
    <w:p w14:paraId="00000004" w14:textId="77777777" w:rsidR="00173F89" w:rsidRDefault="00173F89"/>
    <w:p w14:paraId="00000005" w14:textId="33685979" w:rsidR="00173F89" w:rsidDel="00B02DC1" w:rsidRDefault="00B02DC1" w:rsidP="00A93CA6">
      <w:pPr>
        <w:pStyle w:val="ListParagraph"/>
        <w:numPr>
          <w:ilvl w:val="0"/>
          <w:numId w:val="2"/>
        </w:numPr>
        <w:rPr>
          <w:del w:id="4" w:author="Author"/>
        </w:rPr>
      </w:pPr>
      <w:ins w:id="5" w:author="Author">
        <w:r>
          <w:t>Fruits and Vegetables are the most selling product of the Gala Groceries.</w:t>
        </w:r>
      </w:ins>
      <w:del w:id="6" w:author="Author">
        <w:r w:rsidR="00F95485" w:rsidDel="00B02DC1">
          <w:delText>[Summarize findings from your analysis in 3 - 5 bullet points]</w:delText>
        </w:r>
      </w:del>
    </w:p>
    <w:p w14:paraId="62FC0570" w14:textId="77777777" w:rsidR="00B02DC1" w:rsidRDefault="00B02DC1" w:rsidP="00A93CA6">
      <w:pPr>
        <w:numPr>
          <w:ilvl w:val="0"/>
          <w:numId w:val="1"/>
        </w:numPr>
        <w:rPr>
          <w:ins w:id="7" w:author="Author"/>
        </w:rPr>
      </w:pPr>
    </w:p>
    <w:p w14:paraId="5C160588" w14:textId="1DC907F7" w:rsidR="00B02DC1" w:rsidRDefault="00B02DC1" w:rsidP="00A93CA6">
      <w:pPr>
        <w:numPr>
          <w:ilvl w:val="0"/>
          <w:numId w:val="1"/>
        </w:numPr>
        <w:rPr>
          <w:ins w:id="8" w:author="Author"/>
        </w:rPr>
      </w:pPr>
      <w:ins w:id="9" w:author="Author">
        <w:r>
          <w:t>There is such product which are least selling product of them such as Personal Care, Pets, Spices and Herbs, Condiments and sauces.</w:t>
        </w:r>
      </w:ins>
    </w:p>
    <w:p w14:paraId="492E73AA" w14:textId="4A804922" w:rsidR="00335AED" w:rsidRDefault="00335AED" w:rsidP="00A93CA6">
      <w:pPr>
        <w:numPr>
          <w:ilvl w:val="0"/>
          <w:numId w:val="1"/>
        </w:numPr>
        <w:rPr>
          <w:ins w:id="10" w:author="Author"/>
        </w:rPr>
      </w:pPr>
      <w:ins w:id="11" w:author="Author">
        <w:r>
          <w:t>Most of the Vegetables are purchased by Premium type of customers and they make their payments by e-wallet.</w:t>
        </w:r>
      </w:ins>
    </w:p>
    <w:p w14:paraId="44434F65" w14:textId="5B4A101A" w:rsidR="00B02DC1" w:rsidRDefault="00335AED" w:rsidP="00A93CA6">
      <w:pPr>
        <w:numPr>
          <w:ilvl w:val="0"/>
          <w:numId w:val="1"/>
        </w:numPr>
        <w:rPr>
          <w:ins w:id="12" w:author="Author"/>
        </w:rPr>
      </w:pPr>
      <w:ins w:id="13" w:author="Author">
        <w:r>
          <w:t>Most of the fruits are purchased by Standard type of customers and they make their payment by debit card.</w:t>
        </w:r>
      </w:ins>
    </w:p>
    <w:p w14:paraId="43588D69" w14:textId="3C3F4CBF" w:rsidR="00335AED" w:rsidRDefault="00335AED" w:rsidP="00A93CA6">
      <w:pPr>
        <w:numPr>
          <w:ilvl w:val="0"/>
          <w:numId w:val="1"/>
        </w:numPr>
        <w:rPr>
          <w:ins w:id="14" w:author="Author"/>
        </w:rPr>
      </w:pPr>
      <w:ins w:id="15" w:author="Author">
        <w:r>
          <w:t>Most of the Gold type customer are focusses on Personal Care.</w:t>
        </w:r>
      </w:ins>
    </w:p>
    <w:p w14:paraId="5BAD035B" w14:textId="77777777" w:rsidR="00335AED" w:rsidRDefault="00335AED" w:rsidP="00A93CA6">
      <w:pPr>
        <w:ind w:left="720"/>
        <w:pPrChange w:id="16" w:author="Author">
          <w:pPr/>
        </w:pPrChange>
      </w:pPr>
    </w:p>
    <w:p w14:paraId="00000007" w14:textId="67A77C0E" w:rsidR="00173F89" w:rsidRDefault="00F95485">
      <w:pPr>
        <w:rPr>
          <w:ins w:id="17" w:author="Author"/>
        </w:rPr>
      </w:pPr>
      <w:del w:id="18" w:author="Author">
        <w:r w:rsidDel="00A32689">
          <w:delText>[Provide your recommendations in up to 3 bullet points]</w:delText>
        </w:r>
      </w:del>
      <w:ins w:id="19" w:author="Author">
        <w:r w:rsidR="00A32689">
          <w:t>Here are my assumptions about the insights</w:t>
        </w:r>
      </w:ins>
    </w:p>
    <w:p w14:paraId="1F4F0C6A" w14:textId="2A11074A" w:rsidR="00A32689" w:rsidRDefault="00A32689" w:rsidP="00A93CA6">
      <w:pPr>
        <w:pStyle w:val="ListParagraph"/>
        <w:numPr>
          <w:ilvl w:val="0"/>
          <w:numId w:val="3"/>
        </w:numPr>
        <w:rPr>
          <w:ins w:id="20" w:author="Author"/>
        </w:rPr>
      </w:pPr>
      <w:ins w:id="21" w:author="Author">
        <w:r>
          <w:t xml:space="preserve">We have to focus on the quality and price of </w:t>
        </w:r>
        <w:r>
          <w:t>Personal Care, Pets, Spices and Herbs, Condiments and sauces</w:t>
        </w:r>
        <w:r>
          <w:t>, so that there will some increase in sales.</w:t>
        </w:r>
      </w:ins>
    </w:p>
    <w:p w14:paraId="344BF347" w14:textId="0F22A449" w:rsidR="00A32689" w:rsidRDefault="00A32689" w:rsidP="00A93CA6">
      <w:pPr>
        <w:pStyle w:val="ListParagraph"/>
        <w:numPr>
          <w:ilvl w:val="0"/>
          <w:numId w:val="3"/>
        </w:numPr>
        <w:rPr>
          <w:ins w:id="22" w:author="Author"/>
        </w:rPr>
      </w:pPr>
      <w:ins w:id="23" w:author="Author">
        <w:r>
          <w:t xml:space="preserve">We have to work on the customer type </w:t>
        </w:r>
        <w:r w:rsidR="0043242D">
          <w:t>so that premium class, gold class customers can get more benefits from our business side.</w:t>
        </w:r>
      </w:ins>
    </w:p>
    <w:p w14:paraId="314EF7CD" w14:textId="0A160C52" w:rsidR="0043242D" w:rsidRDefault="0043242D" w:rsidP="00A93CA6">
      <w:pPr>
        <w:pStyle w:val="ListParagraph"/>
        <w:numPr>
          <w:ilvl w:val="0"/>
          <w:numId w:val="3"/>
        </w:numPr>
        <w:rPr>
          <w:ins w:id="24" w:author="Author"/>
        </w:rPr>
        <w:pPrChange w:id="25" w:author="Author">
          <w:pPr/>
        </w:pPrChange>
      </w:pPr>
      <w:ins w:id="26" w:author="Author">
        <w:r>
          <w:t xml:space="preserve">We known we have 4 products (fruits, vegetables, packaged foods, baked goods) who has exceptional sales, so we also focus on the betterment of these products so the flow of high sales remain same. </w:t>
        </w:r>
      </w:ins>
    </w:p>
    <w:p w14:paraId="5CD4B4BD" w14:textId="77777777" w:rsidR="00A32689" w:rsidRDefault="00A32689"/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1F48D3FA" w:rsidR="00173F89" w:rsidRDefault="00F95485">
      <w:del w:id="27" w:author="Author">
        <w:r w:rsidDel="0043242D">
          <w:delText>[name of sender</w:delText>
        </w:r>
      </w:del>
      <w:ins w:id="28" w:author="Author">
        <w:r w:rsidR="0043242D">
          <w:t>ABC</w:t>
        </w:r>
      </w:ins>
      <w:del w:id="29" w:author="Author">
        <w:r w:rsidDel="0043242D">
          <w:delText>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97A2A"/>
    <w:multiLevelType w:val="hybridMultilevel"/>
    <w:tmpl w:val="CA84C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B4AF3"/>
    <w:multiLevelType w:val="hybridMultilevel"/>
    <w:tmpl w:val="6FCEC776"/>
    <w:lvl w:ilvl="0" w:tplc="57F601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D3359"/>
    <w:multiLevelType w:val="hybridMultilevel"/>
    <w:tmpl w:val="185A7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571752">
    <w:abstractNumId w:val="0"/>
  </w:num>
  <w:num w:numId="2" w16cid:durableId="2062515606">
    <w:abstractNumId w:val="1"/>
  </w:num>
  <w:num w:numId="3" w16cid:durableId="1213268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335AED"/>
    <w:rsid w:val="0043242D"/>
    <w:rsid w:val="00A32689"/>
    <w:rsid w:val="00A93CA6"/>
    <w:rsid w:val="00B02DC1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B0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2022-06-14T09:07:00Z</dcterms:modified>
</cp:coreProperties>
</file>